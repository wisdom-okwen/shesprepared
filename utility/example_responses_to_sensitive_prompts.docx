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007F" w14:textId="77777777" w:rsidR="00E759C9" w:rsidRDefault="00E759C9" w:rsidP="00E759C9">
      <w:pPr>
        <w:rPr>
          <w:rFonts w:ascii="Times New Roman" w:hAnsi="Times New Roman" w:cs="Times New Roman"/>
        </w:rPr>
      </w:pPr>
    </w:p>
    <w:p w14:paraId="6170BBFA" w14:textId="77777777" w:rsidR="0085764B" w:rsidRPr="0044421D" w:rsidRDefault="0085764B" w:rsidP="0085764B">
      <w:pPr>
        <w:rPr>
          <w:rFonts w:ascii="Times New Roman" w:hAnsi="Times New Roman" w:cs="Times New Roman"/>
          <w:i/>
          <w:iCs/>
          <w:color w:val="FF0000"/>
        </w:rPr>
      </w:pPr>
      <w:r w:rsidRPr="0044421D">
        <w:rPr>
          <w:rFonts w:ascii="Times New Roman" w:hAnsi="Times New Roman" w:cs="Times New Roman"/>
          <w:b/>
          <w:bCs/>
          <w:i/>
          <w:iCs/>
          <w:color w:val="FF0000"/>
        </w:rPr>
        <w:t>If participant shares or suicidality or other acute mental health crisis</w:t>
      </w:r>
      <w:r w:rsidRPr="0044421D">
        <w:rPr>
          <w:rFonts w:ascii="Times New Roman" w:hAnsi="Times New Roman" w:cs="Times New Roman"/>
          <w:i/>
          <w:iCs/>
          <w:color w:val="FF0000"/>
        </w:rPr>
        <w:t>:</w:t>
      </w:r>
    </w:p>
    <w:p w14:paraId="3CE83E16" w14:textId="77777777" w:rsidR="0085764B" w:rsidRDefault="0085764B" w:rsidP="0085764B">
      <w:pPr>
        <w:rPr>
          <w:rFonts w:ascii="Times New Roman" w:hAnsi="Times New Roman" w:cs="Times New Roman"/>
          <w:i/>
          <w:iCs/>
        </w:rPr>
      </w:pPr>
    </w:p>
    <w:p w14:paraId="34A2AAC9" w14:textId="40AAD92E" w:rsidR="0085764B" w:rsidRPr="005A2D9A" w:rsidRDefault="0085764B" w:rsidP="0085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or a loved one are in crisis or considering suicide, you can</w:t>
      </w:r>
      <w:r w:rsidR="00AF6D4F">
        <w:rPr>
          <w:rFonts w:ascii="Times New Roman" w:hAnsi="Times New Roman" w:cs="Times New Roman"/>
        </w:rPr>
        <w:t xml:space="preserve"> reach the </w:t>
      </w:r>
      <w:r w:rsidR="00AF6D4F" w:rsidRPr="0088786A">
        <w:rPr>
          <w:rFonts w:ascii="Times New Roman" w:hAnsi="Times New Roman" w:cs="Times New Roman"/>
          <w:b/>
          <w:bCs/>
        </w:rPr>
        <w:t>National Suicide Prevention Lifeline</w:t>
      </w:r>
      <w:r w:rsidR="00AF6D4F">
        <w:rPr>
          <w:rFonts w:ascii="Times New Roman" w:hAnsi="Times New Roman" w:cs="Times New Roman"/>
        </w:rPr>
        <w:t xml:space="preserve"> by texting or calling </w:t>
      </w:r>
      <w:r w:rsidR="00AF6D4F" w:rsidRPr="00AF6D4F">
        <w:rPr>
          <w:rFonts w:ascii="Times New Roman" w:hAnsi="Times New Roman" w:cs="Times New Roman"/>
        </w:rPr>
        <w:t>988</w:t>
      </w:r>
      <w:r w:rsidR="00501FF4">
        <w:rPr>
          <w:rFonts w:ascii="Times New Roman" w:hAnsi="Times New Roman" w:cs="Times New Roman"/>
        </w:rPr>
        <w:t xml:space="preserve">, </w:t>
      </w:r>
      <w:r w:rsidR="00501FF4" w:rsidRPr="00F40321">
        <w:rPr>
          <w:rFonts w:ascii="Times New Roman" w:hAnsi="Times New Roman" w:cs="Times New Roman"/>
        </w:rPr>
        <w:t>or chat online at their website, 988lifeline.org</w:t>
      </w:r>
    </w:p>
    <w:p w14:paraId="60D3676C" w14:textId="77777777" w:rsidR="0085764B" w:rsidRDefault="0085764B" w:rsidP="00E759C9">
      <w:pPr>
        <w:rPr>
          <w:rFonts w:ascii="Times New Roman" w:hAnsi="Times New Roman" w:cs="Times New Roman"/>
          <w:b/>
          <w:bCs/>
          <w:i/>
          <w:iCs/>
        </w:rPr>
      </w:pPr>
    </w:p>
    <w:p w14:paraId="288A279A" w14:textId="77777777" w:rsidR="0085764B" w:rsidRPr="0044421D" w:rsidRDefault="0085764B" w:rsidP="0085764B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4421D">
        <w:rPr>
          <w:rFonts w:ascii="Times New Roman" w:hAnsi="Times New Roman" w:cs="Times New Roman"/>
          <w:b/>
          <w:bCs/>
          <w:i/>
          <w:iCs/>
          <w:color w:val="FF0000"/>
        </w:rPr>
        <w:t>If participant shares or implies a non-emergency mental health issue (e.g., anxiety, depression):</w:t>
      </w:r>
    </w:p>
    <w:p w14:paraId="571DFE1C" w14:textId="77777777" w:rsidR="0085764B" w:rsidRPr="00B21E74" w:rsidRDefault="0085764B" w:rsidP="0085764B">
      <w:pPr>
        <w:rPr>
          <w:rFonts w:ascii="Times New Roman" w:hAnsi="Times New Roman" w:cs="Times New Roman"/>
          <w:b/>
          <w:bCs/>
          <w:i/>
          <w:iCs/>
        </w:rPr>
      </w:pPr>
    </w:p>
    <w:p w14:paraId="0672E070" w14:textId="57346AAE" w:rsidR="0088786A" w:rsidRDefault="0085764B" w:rsidP="00280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or a loved one need help with anxiety, depression, or any other </w:t>
      </w:r>
      <w:r w:rsidR="003A6A54">
        <w:rPr>
          <w:rFonts w:ascii="Times New Roman" w:hAnsi="Times New Roman" w:cs="Times New Roman"/>
        </w:rPr>
        <w:t xml:space="preserve">non-emergency </w:t>
      </w:r>
      <w:r>
        <w:rPr>
          <w:rFonts w:ascii="Times New Roman" w:hAnsi="Times New Roman" w:cs="Times New Roman"/>
        </w:rPr>
        <w:t xml:space="preserve">mental health concern, </w:t>
      </w:r>
      <w:r w:rsidR="0088786A">
        <w:rPr>
          <w:rFonts w:ascii="Times New Roman" w:hAnsi="Times New Roman" w:cs="Times New Roman"/>
        </w:rPr>
        <w:t>help is available through the resources below.</w:t>
      </w:r>
    </w:p>
    <w:p w14:paraId="5516652E" w14:textId="77777777" w:rsidR="0088786A" w:rsidRDefault="0088786A" w:rsidP="00280E18">
      <w:pPr>
        <w:rPr>
          <w:rFonts w:ascii="Times New Roman" w:hAnsi="Times New Roman" w:cs="Times New Roman"/>
        </w:rPr>
      </w:pPr>
    </w:p>
    <w:p w14:paraId="3A9F46B5" w14:textId="77777777" w:rsidR="0088786A" w:rsidRPr="0088786A" w:rsidRDefault="00E57F88" w:rsidP="00280E18">
      <w:pPr>
        <w:rPr>
          <w:rFonts w:ascii="Times New Roman" w:hAnsi="Times New Roman" w:cs="Times New Roman"/>
          <w:b/>
          <w:bCs/>
        </w:rPr>
      </w:pPr>
      <w:r w:rsidRPr="0088786A">
        <w:rPr>
          <w:rFonts w:ascii="Times New Roman" w:hAnsi="Times New Roman" w:cs="Times New Roman"/>
          <w:b/>
          <w:bCs/>
        </w:rPr>
        <w:t>National Alliance on Mental Illness (NAMI) Helpline</w:t>
      </w:r>
    </w:p>
    <w:p w14:paraId="19C9395C" w14:textId="77777777" w:rsidR="0088786A" w:rsidRDefault="0088786A" w:rsidP="00280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Number:</w:t>
      </w:r>
      <w:r w:rsidR="00280E18">
        <w:rPr>
          <w:rFonts w:ascii="Times New Roman" w:hAnsi="Times New Roman" w:cs="Times New Roman"/>
        </w:rPr>
        <w:t xml:space="preserve"> </w:t>
      </w:r>
      <w:r w:rsidR="00280E18" w:rsidRPr="00F40321">
        <w:rPr>
          <w:rFonts w:ascii="Times New Roman" w:hAnsi="Times New Roman" w:cs="Times New Roman"/>
        </w:rPr>
        <w:t>1-800-950-</w:t>
      </w:r>
      <w:proofErr w:type="gramStart"/>
      <w:r w:rsidR="00280E18" w:rsidRPr="00F40321">
        <w:rPr>
          <w:rFonts w:ascii="Times New Roman" w:hAnsi="Times New Roman" w:cs="Times New Roman"/>
        </w:rPr>
        <w:t>NAMI(</w:t>
      </w:r>
      <w:proofErr w:type="gramEnd"/>
      <w:r w:rsidR="00280E18" w:rsidRPr="00F40321">
        <w:rPr>
          <w:rFonts w:ascii="Times New Roman" w:hAnsi="Times New Roman" w:cs="Times New Roman"/>
        </w:rPr>
        <w:t>6264)</w:t>
      </w:r>
      <w:r w:rsidR="00280E18">
        <w:rPr>
          <w:rFonts w:ascii="Times New Roman" w:hAnsi="Times New Roman" w:cs="Times New Roman"/>
        </w:rPr>
        <w:t xml:space="preserve"> </w:t>
      </w:r>
    </w:p>
    <w:p w14:paraId="13887018" w14:textId="3A205582" w:rsidR="00280E18" w:rsidRPr="00F40321" w:rsidRDefault="0088786A" w:rsidP="00280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80E18" w:rsidRPr="00F40321">
        <w:rPr>
          <w:rFonts w:ascii="Times New Roman" w:hAnsi="Times New Roman" w:cs="Times New Roman"/>
        </w:rPr>
        <w:t xml:space="preserve">ebsite </w:t>
      </w:r>
      <w:hyperlink r:id="rId5" w:history="1">
        <w:r w:rsidR="00280E18" w:rsidRPr="00F40321">
          <w:rPr>
            <w:rStyle w:val="Hyperlink"/>
            <w:rFonts w:ascii="Times New Roman" w:hAnsi="Times New Roman" w:cs="Times New Roman"/>
          </w:rPr>
          <w:t>https://www.nami.org/</w:t>
        </w:r>
      </w:hyperlink>
      <w:r w:rsidR="00280E18" w:rsidRPr="00F40321">
        <w:rPr>
          <w:rFonts w:ascii="Times New Roman" w:hAnsi="Times New Roman" w:cs="Times New Roman"/>
        </w:rPr>
        <w:t xml:space="preserve">. </w:t>
      </w:r>
    </w:p>
    <w:p w14:paraId="34AA56BB" w14:textId="7440FCA4" w:rsidR="0085764B" w:rsidRDefault="0085764B" w:rsidP="0085764B">
      <w:pPr>
        <w:rPr>
          <w:rFonts w:ascii="Times New Roman" w:hAnsi="Times New Roman" w:cs="Times New Roman"/>
        </w:rPr>
      </w:pPr>
    </w:p>
    <w:p w14:paraId="2B26A6ED" w14:textId="057D2ECD" w:rsidR="0088786A" w:rsidRDefault="0088786A" w:rsidP="0085764B">
      <w:pPr>
        <w:rPr>
          <w:rFonts w:ascii="Times New Roman" w:hAnsi="Times New Roman" w:cs="Times New Roman"/>
        </w:rPr>
      </w:pPr>
      <w:r w:rsidRPr="0088786A">
        <w:rPr>
          <w:rFonts w:ascii="Times New Roman" w:hAnsi="Times New Roman" w:cs="Times New Roman"/>
          <w:b/>
          <w:bCs/>
        </w:rPr>
        <w:t>Substance Abuse and Mental Health Services Administration (SAMHSA) National Helpline</w:t>
      </w:r>
      <w:r w:rsidRPr="008878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Number: </w:t>
      </w:r>
      <w:r w:rsidRPr="0088786A">
        <w:rPr>
          <w:rFonts w:ascii="Times New Roman" w:hAnsi="Times New Roman" w:cs="Times New Roman"/>
        </w:rPr>
        <w:t>1-800-622-</w:t>
      </w:r>
      <w:proofErr w:type="gramStart"/>
      <w:r w:rsidRPr="0088786A">
        <w:rPr>
          <w:rFonts w:ascii="Times New Roman" w:hAnsi="Times New Roman" w:cs="Times New Roman"/>
        </w:rPr>
        <w:t>HELP(</w:t>
      </w:r>
      <w:proofErr w:type="gramEnd"/>
      <w:r w:rsidRPr="0088786A">
        <w:rPr>
          <w:rFonts w:ascii="Times New Roman" w:hAnsi="Times New Roman" w:cs="Times New Roman"/>
        </w:rPr>
        <w:t>4357))</w:t>
      </w:r>
    </w:p>
    <w:p w14:paraId="0E0AFDC9" w14:textId="458D2FCD" w:rsidR="0088786A" w:rsidRDefault="0088786A" w:rsidP="0085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8786A">
        <w:rPr>
          <w:rFonts w:ascii="Times New Roman" w:hAnsi="Times New Roman" w:cs="Times New Roman"/>
        </w:rPr>
        <w:t>ebsite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fldChar w:fldCharType="begin"/>
      </w:r>
      <w:ins w:id="0" w:author="Hill, Lauren M" w:date="2025-04-01T16:25:00Z" w16du:dateUtc="2025-04-01T20:25:00Z">
        <w:r>
          <w:rPr>
            <w:rFonts w:ascii="Times New Roman" w:hAnsi="Times New Roman" w:cs="Times New Roman"/>
          </w:rPr>
          <w:instrText>HYPERLINK "http://</w:instrText>
        </w:r>
      </w:ins>
      <w:r w:rsidRPr="0088786A">
        <w:rPr>
          <w:rFonts w:ascii="Times New Roman" w:hAnsi="Times New Roman" w:cs="Times New Roman"/>
        </w:rPr>
        <w:instrText>www.samhsa.gov</w:instrText>
      </w:r>
      <w:ins w:id="1" w:author="Hill, Lauren M" w:date="2025-04-01T16:25:00Z" w16du:dateUtc="2025-04-01T20:25:00Z">
        <w:r>
          <w:rPr>
            <w:rFonts w:ascii="Times New Roman" w:hAnsi="Times New Roman" w:cs="Times New Roman"/>
          </w:rPr>
          <w:instrText>"</w:instrText>
        </w:r>
      </w:ins>
      <w:r>
        <w:rPr>
          <w:rFonts w:ascii="Times New Roman" w:hAnsi="Times New Roman" w:cs="Times New Roman"/>
        </w:rPr>
        <w:fldChar w:fldCharType="separate"/>
      </w:r>
      <w:r w:rsidRPr="00FD129B">
        <w:rPr>
          <w:rStyle w:val="Hyperlink"/>
          <w:rFonts w:ascii="Times New Roman" w:hAnsi="Times New Roman" w:cs="Times New Roman"/>
        </w:rPr>
        <w:t>www.samhsa.gov</w:t>
      </w:r>
      <w:r>
        <w:rPr>
          <w:rFonts w:ascii="Times New Roman" w:hAnsi="Times New Roman" w:cs="Times New Roman"/>
        </w:rPr>
        <w:fldChar w:fldCharType="end"/>
      </w:r>
      <w:r w:rsidRPr="0088786A">
        <w:rPr>
          <w:rFonts w:ascii="Times New Roman" w:hAnsi="Times New Roman" w:cs="Times New Roman"/>
        </w:rPr>
        <w:t>.</w:t>
      </w:r>
    </w:p>
    <w:p w14:paraId="5BC0F04C" w14:textId="77777777" w:rsidR="0088786A" w:rsidRDefault="0088786A" w:rsidP="0085764B">
      <w:pPr>
        <w:rPr>
          <w:rFonts w:ascii="Times New Roman" w:hAnsi="Times New Roman" w:cs="Times New Roman"/>
        </w:rPr>
      </w:pPr>
    </w:p>
    <w:p w14:paraId="38F84C0C" w14:textId="7A3554C3" w:rsidR="0085764B" w:rsidRDefault="0085764B" w:rsidP="00E75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or a love</w:t>
      </w:r>
      <w:r w:rsidR="00280E1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in a mental crisis, you can </w:t>
      </w:r>
      <w:r w:rsidR="00501FF4">
        <w:rPr>
          <w:rFonts w:ascii="Times New Roman" w:hAnsi="Times New Roman" w:cs="Times New Roman"/>
        </w:rPr>
        <w:t xml:space="preserve">reach </w:t>
      </w:r>
      <w:r w:rsidR="00501FF4">
        <w:rPr>
          <w:rFonts w:ascii="Times New Roman" w:hAnsi="Times New Roman" w:cs="Times New Roman"/>
        </w:rPr>
        <w:t xml:space="preserve">the </w:t>
      </w:r>
      <w:r w:rsidR="00501FF4" w:rsidRPr="0088786A">
        <w:rPr>
          <w:rFonts w:ascii="Times New Roman" w:hAnsi="Times New Roman" w:cs="Times New Roman"/>
          <w:b/>
          <w:bCs/>
        </w:rPr>
        <w:t>National Suicide Prevention Lifeline</w:t>
      </w:r>
      <w:r w:rsidR="00501FF4">
        <w:rPr>
          <w:rFonts w:ascii="Times New Roman" w:hAnsi="Times New Roman" w:cs="Times New Roman"/>
        </w:rPr>
        <w:t xml:space="preserve"> by texting or calling </w:t>
      </w:r>
      <w:r w:rsidR="00501FF4" w:rsidRPr="00AF6D4F">
        <w:rPr>
          <w:rFonts w:ascii="Times New Roman" w:hAnsi="Times New Roman" w:cs="Times New Roman"/>
        </w:rPr>
        <w:t>988</w:t>
      </w:r>
      <w:r w:rsidR="00501FF4">
        <w:rPr>
          <w:rFonts w:ascii="Times New Roman" w:hAnsi="Times New Roman" w:cs="Times New Roman"/>
        </w:rPr>
        <w:t xml:space="preserve">, </w:t>
      </w:r>
      <w:r w:rsidR="00501FF4" w:rsidRPr="00F40321">
        <w:rPr>
          <w:rFonts w:ascii="Times New Roman" w:hAnsi="Times New Roman" w:cs="Times New Roman"/>
        </w:rPr>
        <w:t>or chat online at their website, 988lifeline.org</w:t>
      </w:r>
    </w:p>
    <w:p w14:paraId="74AA654F" w14:textId="77777777" w:rsidR="0085764B" w:rsidRDefault="0085764B" w:rsidP="00E759C9">
      <w:pPr>
        <w:rPr>
          <w:rFonts w:ascii="Times New Roman" w:hAnsi="Times New Roman" w:cs="Times New Roman"/>
          <w:b/>
          <w:bCs/>
          <w:i/>
          <w:iCs/>
        </w:rPr>
      </w:pPr>
    </w:p>
    <w:p w14:paraId="4EDE821E" w14:textId="0EA886C4" w:rsidR="00833814" w:rsidRPr="0044421D" w:rsidRDefault="00833814" w:rsidP="00E759C9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4421D">
        <w:rPr>
          <w:rFonts w:ascii="Times New Roman" w:hAnsi="Times New Roman" w:cs="Times New Roman"/>
          <w:b/>
          <w:bCs/>
          <w:i/>
          <w:iCs/>
          <w:color w:val="FF0000"/>
        </w:rPr>
        <w:t>If participant expresses fear of violence or general fear of romantic partner:</w:t>
      </w:r>
    </w:p>
    <w:p w14:paraId="452FA762" w14:textId="77777777" w:rsidR="00B21E74" w:rsidRPr="00B21E74" w:rsidRDefault="00B21E74" w:rsidP="00E759C9">
      <w:pPr>
        <w:rPr>
          <w:rFonts w:ascii="Times New Roman" w:hAnsi="Times New Roman" w:cs="Times New Roman"/>
          <w:b/>
          <w:bCs/>
          <w:i/>
          <w:iCs/>
        </w:rPr>
      </w:pPr>
    </w:p>
    <w:p w14:paraId="42D1EEB6" w14:textId="23ED4771" w:rsidR="00E759C9" w:rsidRPr="005A3EA4" w:rsidRDefault="00D84855" w:rsidP="00E75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or a loved one are in danger or afraid of </w:t>
      </w:r>
      <w:r w:rsidR="008A15EB">
        <w:rPr>
          <w:rFonts w:ascii="Times New Roman" w:hAnsi="Times New Roman" w:cs="Times New Roman"/>
        </w:rPr>
        <w:t xml:space="preserve">violence in your home or relationships, help is available nationally and locally through the resources below. </w:t>
      </w:r>
    </w:p>
    <w:p w14:paraId="5306E5A0" w14:textId="77777777" w:rsidR="00F46FC5" w:rsidRDefault="00F46FC5" w:rsidP="00E759C9">
      <w:pPr>
        <w:rPr>
          <w:rFonts w:ascii="Times New Roman" w:hAnsi="Times New Roman" w:cs="Times New Roman"/>
        </w:rPr>
      </w:pPr>
    </w:p>
    <w:p w14:paraId="3D250C9A" w14:textId="77777777" w:rsidR="00AC0798" w:rsidRPr="00AC0798" w:rsidRDefault="00AC0798" w:rsidP="00AC0798">
      <w:pPr>
        <w:rPr>
          <w:rFonts w:ascii="Times New Roman" w:hAnsi="Times New Roman" w:cs="Times New Roman"/>
          <w:b/>
          <w:bCs/>
        </w:rPr>
      </w:pPr>
      <w:r w:rsidRPr="00AC0798">
        <w:rPr>
          <w:rFonts w:ascii="Times New Roman" w:hAnsi="Times New Roman" w:cs="Times New Roman"/>
          <w:b/>
          <w:bCs/>
        </w:rPr>
        <w:t xml:space="preserve">National Sexual Assault Hotline (RAINN) </w:t>
      </w:r>
    </w:p>
    <w:p w14:paraId="153757B8" w14:textId="50A3B327" w:rsidR="00F46FC5" w:rsidRPr="00AC0798" w:rsidRDefault="0088786A" w:rsidP="00AC0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C0798" w:rsidRPr="00AC0798">
        <w:rPr>
          <w:rFonts w:ascii="Times New Roman" w:hAnsi="Times New Roman" w:cs="Times New Roman"/>
        </w:rPr>
        <w:t>umber: 1-800</w:t>
      </w:r>
      <w:r w:rsidR="00AC0798">
        <w:rPr>
          <w:rFonts w:ascii="Times New Roman" w:hAnsi="Times New Roman" w:cs="Times New Roman"/>
        </w:rPr>
        <w:t>-</w:t>
      </w:r>
      <w:r w:rsidR="00AC0798" w:rsidRPr="00AC0798">
        <w:rPr>
          <w:rFonts w:ascii="Times New Roman" w:hAnsi="Times New Roman" w:cs="Times New Roman"/>
        </w:rPr>
        <w:t>656- 4673 (HOPE)</w:t>
      </w:r>
    </w:p>
    <w:p w14:paraId="331CC49F" w14:textId="77777777" w:rsidR="0088786A" w:rsidRPr="00AC0798" w:rsidRDefault="0088786A" w:rsidP="0088786A">
      <w:pPr>
        <w:rPr>
          <w:rFonts w:ascii="Times New Roman" w:hAnsi="Times New Roman" w:cs="Times New Roman"/>
        </w:rPr>
      </w:pPr>
      <w:r w:rsidRPr="00AC0798">
        <w:rPr>
          <w:rFonts w:ascii="Times New Roman" w:hAnsi="Times New Roman" w:cs="Times New Roman"/>
        </w:rPr>
        <w:t>Website: https://rainn.org</w:t>
      </w:r>
    </w:p>
    <w:p w14:paraId="572094F8" w14:textId="77777777" w:rsidR="00AC0798" w:rsidRDefault="00AC0798" w:rsidP="00AC0798">
      <w:pPr>
        <w:rPr>
          <w:rFonts w:ascii="Times New Roman" w:hAnsi="Times New Roman" w:cs="Times New Roman"/>
        </w:rPr>
      </w:pPr>
    </w:p>
    <w:p w14:paraId="1006FF10" w14:textId="1CB5D0C4" w:rsidR="004D3ED1" w:rsidRPr="004D3ED1" w:rsidRDefault="004D3ED1" w:rsidP="004D3ED1">
      <w:pPr>
        <w:rPr>
          <w:rFonts w:ascii="Times New Roman" w:hAnsi="Times New Roman" w:cs="Times New Roman"/>
          <w:b/>
          <w:bCs/>
        </w:rPr>
      </w:pPr>
      <w:r w:rsidRPr="004D3ED1">
        <w:rPr>
          <w:rFonts w:ascii="Times New Roman" w:hAnsi="Times New Roman" w:cs="Times New Roman"/>
          <w:b/>
          <w:bCs/>
        </w:rPr>
        <w:t>Compass Center</w:t>
      </w:r>
      <w:r w:rsidR="00DC60CC">
        <w:rPr>
          <w:rFonts w:ascii="Times New Roman" w:hAnsi="Times New Roman" w:cs="Times New Roman"/>
          <w:b/>
          <w:bCs/>
        </w:rPr>
        <w:t xml:space="preserve"> (Chapel Hill)</w:t>
      </w:r>
    </w:p>
    <w:p w14:paraId="4F61A663" w14:textId="3810D578" w:rsidR="004D3ED1" w:rsidRDefault="004D3ED1" w:rsidP="004D3ED1">
      <w:pPr>
        <w:rPr>
          <w:rFonts w:ascii="Times New Roman" w:hAnsi="Times New Roman" w:cs="Times New Roman"/>
        </w:rPr>
      </w:pPr>
      <w:r w:rsidRPr="004D3ED1">
        <w:rPr>
          <w:rFonts w:ascii="Times New Roman" w:hAnsi="Times New Roman" w:cs="Times New Roman"/>
        </w:rPr>
        <w:t>Number: 919</w:t>
      </w:r>
      <w:r w:rsidR="00A8541B">
        <w:rPr>
          <w:rFonts w:ascii="Times New Roman" w:hAnsi="Times New Roman" w:cs="Times New Roman"/>
        </w:rPr>
        <w:t>-</w:t>
      </w:r>
      <w:r w:rsidRPr="004D3ED1">
        <w:rPr>
          <w:rFonts w:ascii="Times New Roman" w:hAnsi="Times New Roman" w:cs="Times New Roman"/>
        </w:rPr>
        <w:t>929-7122</w:t>
      </w:r>
    </w:p>
    <w:p w14:paraId="16C4F909" w14:textId="77777777" w:rsidR="0088786A" w:rsidRPr="004D3ED1" w:rsidRDefault="0088786A" w:rsidP="0088786A">
      <w:pPr>
        <w:rPr>
          <w:rFonts w:ascii="Times New Roman" w:hAnsi="Times New Roman" w:cs="Times New Roman"/>
        </w:rPr>
      </w:pPr>
      <w:r w:rsidRPr="004D3ED1">
        <w:rPr>
          <w:rFonts w:ascii="Times New Roman" w:hAnsi="Times New Roman" w:cs="Times New Roman"/>
        </w:rPr>
        <w:t>Website: https://www.compassctr.org</w:t>
      </w:r>
    </w:p>
    <w:p w14:paraId="570B86E2" w14:textId="77777777" w:rsidR="004D3ED1" w:rsidRDefault="004D3ED1" w:rsidP="00AC0798">
      <w:pPr>
        <w:rPr>
          <w:rFonts w:ascii="Times New Roman" w:hAnsi="Times New Roman" w:cs="Times New Roman"/>
        </w:rPr>
      </w:pPr>
    </w:p>
    <w:p w14:paraId="1ACBF066" w14:textId="3ABE64BF" w:rsidR="00A8541B" w:rsidRPr="00A8541B" w:rsidRDefault="00A8541B" w:rsidP="00A8541B">
      <w:pPr>
        <w:rPr>
          <w:rFonts w:ascii="Times New Roman" w:hAnsi="Times New Roman" w:cs="Times New Roman"/>
          <w:b/>
          <w:bCs/>
        </w:rPr>
      </w:pPr>
      <w:proofErr w:type="spellStart"/>
      <w:r w:rsidRPr="00A8541B">
        <w:rPr>
          <w:rFonts w:ascii="Times New Roman" w:hAnsi="Times New Roman" w:cs="Times New Roman"/>
          <w:b/>
          <w:bCs/>
        </w:rPr>
        <w:t>InterAct</w:t>
      </w:r>
      <w:proofErr w:type="spellEnd"/>
      <w:r w:rsidRPr="00A8541B">
        <w:rPr>
          <w:rFonts w:ascii="Times New Roman" w:hAnsi="Times New Roman" w:cs="Times New Roman"/>
          <w:b/>
          <w:bCs/>
        </w:rPr>
        <w:t xml:space="preserve"> (Wake County)</w:t>
      </w:r>
    </w:p>
    <w:p w14:paraId="780B952A" w14:textId="3921BAAC" w:rsidR="00A8541B" w:rsidRDefault="00A8541B" w:rsidP="00A8541B">
      <w:pPr>
        <w:rPr>
          <w:rFonts w:ascii="Times New Roman" w:hAnsi="Times New Roman" w:cs="Times New Roman"/>
        </w:rPr>
      </w:pPr>
      <w:r w:rsidRPr="00A8541B">
        <w:rPr>
          <w:rFonts w:ascii="Times New Roman" w:hAnsi="Times New Roman" w:cs="Times New Roman"/>
        </w:rPr>
        <w:t>Number</w:t>
      </w:r>
      <w:r w:rsidRPr="00A8541B">
        <w:rPr>
          <w:rFonts w:ascii="Times New Roman" w:hAnsi="Times New Roman" w:cs="Times New Roman"/>
        </w:rPr>
        <w:t>: 919</w:t>
      </w:r>
      <w:r>
        <w:rPr>
          <w:rFonts w:ascii="Times New Roman" w:hAnsi="Times New Roman" w:cs="Times New Roman"/>
        </w:rPr>
        <w:t>-</w:t>
      </w:r>
      <w:r w:rsidRPr="00A8541B">
        <w:rPr>
          <w:rFonts w:ascii="Times New Roman" w:hAnsi="Times New Roman" w:cs="Times New Roman"/>
        </w:rPr>
        <w:t>828-7740 (24-hour crisis line), 866</w:t>
      </w:r>
      <w:r>
        <w:rPr>
          <w:rFonts w:ascii="Times New Roman" w:hAnsi="Times New Roman" w:cs="Times New Roman"/>
        </w:rPr>
        <w:t>-</w:t>
      </w:r>
      <w:r w:rsidRPr="00A8541B">
        <w:rPr>
          <w:rFonts w:ascii="Times New Roman" w:hAnsi="Times New Roman" w:cs="Times New Roman"/>
        </w:rPr>
        <w:t>291-0855 (toll free)</w:t>
      </w:r>
    </w:p>
    <w:p w14:paraId="6C51A815" w14:textId="77777777" w:rsidR="0088786A" w:rsidRPr="00A8541B" w:rsidRDefault="0088786A" w:rsidP="0088786A">
      <w:pPr>
        <w:rPr>
          <w:rFonts w:ascii="Times New Roman" w:hAnsi="Times New Roman" w:cs="Times New Roman"/>
        </w:rPr>
      </w:pPr>
      <w:r w:rsidRPr="00A8541B">
        <w:rPr>
          <w:rFonts w:ascii="Times New Roman" w:hAnsi="Times New Roman" w:cs="Times New Roman"/>
        </w:rPr>
        <w:t>Website: https://interactofwake.org</w:t>
      </w:r>
    </w:p>
    <w:p w14:paraId="43C3E600" w14:textId="77777777" w:rsidR="00A8541B" w:rsidRDefault="00A8541B" w:rsidP="00AC0798">
      <w:pPr>
        <w:rPr>
          <w:rFonts w:ascii="Times New Roman" w:hAnsi="Times New Roman" w:cs="Times New Roman"/>
        </w:rPr>
      </w:pPr>
    </w:p>
    <w:p w14:paraId="5DD054CB" w14:textId="5138C582" w:rsidR="000D30B8" w:rsidRDefault="000D30B8" w:rsidP="00F46FC5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4421D">
        <w:rPr>
          <w:rFonts w:ascii="Times New Roman" w:hAnsi="Times New Roman" w:cs="Times New Roman"/>
          <w:b/>
          <w:bCs/>
          <w:i/>
          <w:iCs/>
          <w:color w:val="FF0000"/>
        </w:rPr>
        <w:t>If participant states or implies that they do not know their HIV status:</w:t>
      </w:r>
    </w:p>
    <w:p w14:paraId="70FCD8AD" w14:textId="77777777" w:rsidR="0044421D" w:rsidRPr="0044421D" w:rsidRDefault="0044421D" w:rsidP="00F46FC5">
      <w:pPr>
        <w:rPr>
          <w:rFonts w:ascii="Times New Roman" w:hAnsi="Times New Roman" w:cs="Times New Roman"/>
          <w:b/>
          <w:bCs/>
        </w:rPr>
      </w:pPr>
    </w:p>
    <w:p w14:paraId="409996C4" w14:textId="3F02F117" w:rsidR="005D7475" w:rsidRDefault="008B5CD5" w:rsidP="00F46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 not know your </w:t>
      </w:r>
      <w:r w:rsidR="00050D7B">
        <w:rPr>
          <w:rFonts w:ascii="Times New Roman" w:hAnsi="Times New Roman" w:cs="Times New Roman"/>
        </w:rPr>
        <w:t xml:space="preserve">HIV status, regular testing </w:t>
      </w:r>
      <w:r w:rsidR="000D30B8">
        <w:rPr>
          <w:rFonts w:ascii="Times New Roman" w:hAnsi="Times New Roman" w:cs="Times New Roman"/>
        </w:rPr>
        <w:t xml:space="preserve">is important to protect your health. You can </w:t>
      </w:r>
      <w:r w:rsidR="006A089E">
        <w:rPr>
          <w:rFonts w:ascii="Times New Roman" w:hAnsi="Times New Roman" w:cs="Times New Roman"/>
        </w:rPr>
        <w:t xml:space="preserve">be tested for free at your local health department or any other health clinic. </w:t>
      </w:r>
      <w:r w:rsidR="00394F52">
        <w:rPr>
          <w:rFonts w:ascii="Times New Roman" w:hAnsi="Times New Roman" w:cs="Times New Roman"/>
        </w:rPr>
        <w:t xml:space="preserve">If you need help finding a place to test, you can </w:t>
      </w:r>
      <w:r w:rsidR="008353DB">
        <w:rPr>
          <w:rFonts w:ascii="Times New Roman" w:hAnsi="Times New Roman" w:cs="Times New Roman"/>
        </w:rPr>
        <w:t xml:space="preserve">search for free testing sites near you at </w:t>
      </w:r>
      <w:hyperlink r:id="rId6" w:history="1">
        <w:r w:rsidR="008353DB" w:rsidRPr="00FD129B">
          <w:rPr>
            <w:rStyle w:val="Hyperlink"/>
            <w:rFonts w:ascii="Times New Roman" w:hAnsi="Times New Roman" w:cs="Times New Roman"/>
          </w:rPr>
          <w:t>https://gettested.cdc.gov/</w:t>
        </w:r>
      </w:hyperlink>
    </w:p>
    <w:p w14:paraId="0B818339" w14:textId="5B66C878" w:rsidR="003253D9" w:rsidRPr="005B04B3" w:rsidRDefault="003253D9" w:rsidP="003253D9"/>
    <w:sectPr w:rsidR="003253D9" w:rsidRPr="005B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725D"/>
    <w:multiLevelType w:val="multilevel"/>
    <w:tmpl w:val="640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7235"/>
    <w:multiLevelType w:val="hybridMultilevel"/>
    <w:tmpl w:val="32F6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08B7"/>
    <w:multiLevelType w:val="multilevel"/>
    <w:tmpl w:val="FB4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34D3A"/>
    <w:multiLevelType w:val="multilevel"/>
    <w:tmpl w:val="FE8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2FFA"/>
    <w:multiLevelType w:val="multilevel"/>
    <w:tmpl w:val="A08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  <w:b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92292"/>
    <w:multiLevelType w:val="multilevel"/>
    <w:tmpl w:val="E7F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358A0"/>
    <w:multiLevelType w:val="hybridMultilevel"/>
    <w:tmpl w:val="F7B6898E"/>
    <w:lvl w:ilvl="0" w:tplc="C442925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746D4B"/>
    <w:multiLevelType w:val="multilevel"/>
    <w:tmpl w:val="493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C1BF9"/>
    <w:multiLevelType w:val="multilevel"/>
    <w:tmpl w:val="BFD2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F620B"/>
    <w:multiLevelType w:val="hybridMultilevel"/>
    <w:tmpl w:val="1C58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71CCA"/>
    <w:multiLevelType w:val="multilevel"/>
    <w:tmpl w:val="387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30AA4"/>
    <w:multiLevelType w:val="multilevel"/>
    <w:tmpl w:val="CE5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102EF"/>
    <w:multiLevelType w:val="multilevel"/>
    <w:tmpl w:val="535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80149"/>
    <w:multiLevelType w:val="multilevel"/>
    <w:tmpl w:val="E8A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A2E24"/>
    <w:multiLevelType w:val="multilevel"/>
    <w:tmpl w:val="8BB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61F84"/>
    <w:multiLevelType w:val="hybridMultilevel"/>
    <w:tmpl w:val="72F4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4BF6"/>
    <w:multiLevelType w:val="hybridMultilevel"/>
    <w:tmpl w:val="D76E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36B94"/>
    <w:multiLevelType w:val="hybridMultilevel"/>
    <w:tmpl w:val="674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38836">
    <w:abstractNumId w:val="16"/>
  </w:num>
  <w:num w:numId="2" w16cid:durableId="874345152">
    <w:abstractNumId w:val="15"/>
  </w:num>
  <w:num w:numId="3" w16cid:durableId="1983458556">
    <w:abstractNumId w:val="11"/>
  </w:num>
  <w:num w:numId="4" w16cid:durableId="1947927762">
    <w:abstractNumId w:val="1"/>
  </w:num>
  <w:num w:numId="5" w16cid:durableId="1518695372">
    <w:abstractNumId w:val="17"/>
  </w:num>
  <w:num w:numId="6" w16cid:durableId="740517956">
    <w:abstractNumId w:val="9"/>
  </w:num>
  <w:num w:numId="7" w16cid:durableId="1282496065">
    <w:abstractNumId w:val="10"/>
  </w:num>
  <w:num w:numId="8" w16cid:durableId="1037853852">
    <w:abstractNumId w:val="5"/>
  </w:num>
  <w:num w:numId="9" w16cid:durableId="445078052">
    <w:abstractNumId w:val="8"/>
  </w:num>
  <w:num w:numId="10" w16cid:durableId="1295792916">
    <w:abstractNumId w:val="0"/>
  </w:num>
  <w:num w:numId="11" w16cid:durableId="1839809145">
    <w:abstractNumId w:val="7"/>
  </w:num>
  <w:num w:numId="12" w16cid:durableId="1902132312">
    <w:abstractNumId w:val="14"/>
  </w:num>
  <w:num w:numId="13" w16cid:durableId="1335376482">
    <w:abstractNumId w:val="2"/>
  </w:num>
  <w:num w:numId="14" w16cid:durableId="1152062592">
    <w:abstractNumId w:val="4"/>
  </w:num>
  <w:num w:numId="15" w16cid:durableId="418405924">
    <w:abstractNumId w:val="3"/>
  </w:num>
  <w:num w:numId="16" w16cid:durableId="1369837662">
    <w:abstractNumId w:val="13"/>
  </w:num>
  <w:num w:numId="17" w16cid:durableId="1802645478">
    <w:abstractNumId w:val="12"/>
  </w:num>
  <w:num w:numId="18" w16cid:durableId="18502008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ill, Lauren M">
    <w15:presenceInfo w15:providerId="AD" w15:userId="S::hilllm@ad.unc.edu::d61dd453-b0bb-484b-b99c-f09efe922c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C"/>
    <w:rsid w:val="00024742"/>
    <w:rsid w:val="00050D7B"/>
    <w:rsid w:val="000A7CA5"/>
    <w:rsid w:val="000C49C0"/>
    <w:rsid w:val="000D30B8"/>
    <w:rsid w:val="000F6C71"/>
    <w:rsid w:val="001111AE"/>
    <w:rsid w:val="001814A8"/>
    <w:rsid w:val="001B21A8"/>
    <w:rsid w:val="001D1963"/>
    <w:rsid w:val="00263282"/>
    <w:rsid w:val="00280E18"/>
    <w:rsid w:val="002A20A5"/>
    <w:rsid w:val="002C6E0A"/>
    <w:rsid w:val="003253D9"/>
    <w:rsid w:val="003610B0"/>
    <w:rsid w:val="00394F52"/>
    <w:rsid w:val="003A6A54"/>
    <w:rsid w:val="00402649"/>
    <w:rsid w:val="00424842"/>
    <w:rsid w:val="00431AF6"/>
    <w:rsid w:val="004372A0"/>
    <w:rsid w:val="0044421D"/>
    <w:rsid w:val="00484D09"/>
    <w:rsid w:val="004D3ED1"/>
    <w:rsid w:val="00501FF4"/>
    <w:rsid w:val="00520CE0"/>
    <w:rsid w:val="00525D19"/>
    <w:rsid w:val="005A2D9A"/>
    <w:rsid w:val="005A3785"/>
    <w:rsid w:val="005A3EA4"/>
    <w:rsid w:val="005B04B3"/>
    <w:rsid w:val="005B06CC"/>
    <w:rsid w:val="005B2249"/>
    <w:rsid w:val="005D258D"/>
    <w:rsid w:val="005D7475"/>
    <w:rsid w:val="0063289F"/>
    <w:rsid w:val="00670826"/>
    <w:rsid w:val="00674310"/>
    <w:rsid w:val="006900B0"/>
    <w:rsid w:val="006A089E"/>
    <w:rsid w:val="006C7EDA"/>
    <w:rsid w:val="007C29AE"/>
    <w:rsid w:val="007D3A6A"/>
    <w:rsid w:val="007E0848"/>
    <w:rsid w:val="007E3A2C"/>
    <w:rsid w:val="007E62FE"/>
    <w:rsid w:val="00833814"/>
    <w:rsid w:val="008353DB"/>
    <w:rsid w:val="0085764B"/>
    <w:rsid w:val="008870C3"/>
    <w:rsid w:val="0088786A"/>
    <w:rsid w:val="008A15EB"/>
    <w:rsid w:val="008B5CD5"/>
    <w:rsid w:val="008D3FDC"/>
    <w:rsid w:val="008E289F"/>
    <w:rsid w:val="00907E01"/>
    <w:rsid w:val="009E472D"/>
    <w:rsid w:val="00A8541B"/>
    <w:rsid w:val="00AC0798"/>
    <w:rsid w:val="00AF6D4F"/>
    <w:rsid w:val="00B21E74"/>
    <w:rsid w:val="00B74FC7"/>
    <w:rsid w:val="00B80DF2"/>
    <w:rsid w:val="00B92988"/>
    <w:rsid w:val="00C75E53"/>
    <w:rsid w:val="00CB49C9"/>
    <w:rsid w:val="00D0110D"/>
    <w:rsid w:val="00D52117"/>
    <w:rsid w:val="00D53342"/>
    <w:rsid w:val="00D73D28"/>
    <w:rsid w:val="00D84855"/>
    <w:rsid w:val="00D91017"/>
    <w:rsid w:val="00D97109"/>
    <w:rsid w:val="00DA36B6"/>
    <w:rsid w:val="00DC60CC"/>
    <w:rsid w:val="00E27B70"/>
    <w:rsid w:val="00E379EE"/>
    <w:rsid w:val="00E57F88"/>
    <w:rsid w:val="00E704D6"/>
    <w:rsid w:val="00E759C9"/>
    <w:rsid w:val="00ED2A4A"/>
    <w:rsid w:val="00F46FC5"/>
    <w:rsid w:val="00F64718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069"/>
  <w15:chartTrackingRefBased/>
  <w15:docId w15:val="{FE0FED2C-FEAB-A94D-8F2E-6FFBD631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A2C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E0848"/>
  </w:style>
  <w:style w:type="character" w:styleId="CommentReference">
    <w:name w:val="annotation reference"/>
    <w:basedOn w:val="DefaultParagraphFont"/>
    <w:uiPriority w:val="99"/>
    <w:semiHidden/>
    <w:unhideWhenUsed/>
    <w:rsid w:val="000C4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49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4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9C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53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tested.cdc.gov/" TargetMode="External"/><Relationship Id="rId5" Type="http://schemas.openxmlformats.org/officeDocument/2006/relationships/hyperlink" Target="https://www.nami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1707</Characters>
  <Application>Microsoft Office Word</Application>
  <DocSecurity>0</DocSecurity>
  <Lines>37</Lines>
  <Paragraphs>20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Sulpizio, Carlie Lee</dc:creator>
  <cp:keywords/>
  <dc:description/>
  <cp:lastModifiedBy>Hill, Lauren M</cp:lastModifiedBy>
  <cp:revision>20</cp:revision>
  <dcterms:created xsi:type="dcterms:W3CDTF">2025-04-01T20:10:00Z</dcterms:created>
  <dcterms:modified xsi:type="dcterms:W3CDTF">2025-04-01T20:26:00Z</dcterms:modified>
</cp:coreProperties>
</file>